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805" w:rsidRDefault="005A0805" w:rsidP="005A0805">
      <w:pPr>
        <w:pStyle w:val="Heading3"/>
        <w:numPr>
          <w:ilvl w:val="0"/>
          <w:numId w:val="0"/>
        </w:numPr>
        <w:ind w:left="1571"/>
      </w:pPr>
      <w:bookmarkStart w:id="0" w:name="_Toc449623673"/>
      <w:r>
        <w:t>Knowledge Link Configurator</w:t>
      </w:r>
      <w:bookmarkEnd w:id="0"/>
    </w:p>
    <w:p w:rsidR="005A0805" w:rsidRDefault="005A0805" w:rsidP="005A0805">
      <w:r>
        <w:t>The Knowledge Link Configurator is a Java application based on Eclipse RCP. The Rich Client is exported with the following folder structure:</w:t>
      </w:r>
    </w:p>
    <w:p w:rsidR="005A0805" w:rsidRDefault="005A0805" w:rsidP="005A0805">
      <w:pPr>
        <w:keepNext/>
        <w:jc w:val="center"/>
      </w:pPr>
      <w:r>
        <w:rPr>
          <w:noProof/>
          <w:lang w:val="it-IT" w:eastAsia="it-IT"/>
        </w:rPr>
        <w:drawing>
          <wp:inline distT="0" distB="0" distL="0" distR="0" wp14:anchorId="291A84E3" wp14:editId="7968D30D">
            <wp:extent cx="1790950" cy="162900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0950" cy="1629002"/>
                    </a:xfrm>
                    <a:prstGeom prst="rect">
                      <a:avLst/>
                    </a:prstGeom>
                  </pic:spPr>
                </pic:pic>
              </a:graphicData>
            </a:graphic>
          </wp:inline>
        </w:drawing>
      </w:r>
    </w:p>
    <w:p w:rsidR="005A0805" w:rsidRDefault="005A0805" w:rsidP="005A0805">
      <w:pPr>
        <w:pStyle w:val="Caption"/>
      </w:pPr>
      <w:bookmarkStart w:id="1" w:name="_Toc449623598"/>
      <w:r>
        <w:t xml:space="preserve">Figure </w:t>
      </w:r>
      <w:r>
        <w:fldChar w:fldCharType="begin"/>
      </w:r>
      <w:r>
        <w:instrText xml:space="preserve"> SEQ Figure \* ARABIC </w:instrText>
      </w:r>
      <w:r>
        <w:fldChar w:fldCharType="separate"/>
      </w:r>
      <w:r>
        <w:rPr>
          <w:noProof/>
        </w:rPr>
        <w:t>1</w:t>
      </w:r>
      <w:r>
        <w:fldChar w:fldCharType="end"/>
      </w:r>
      <w:r>
        <w:t xml:space="preserve"> - Knowledge Link Configurator folder structure</w:t>
      </w:r>
      <w:bookmarkEnd w:id="1"/>
    </w:p>
    <w:p w:rsidR="005A0805" w:rsidRDefault="005A0805" w:rsidP="005A0805">
      <w:r>
        <w:t xml:space="preserve">All plugins and the java runtime environment necessary to run the application is provided. To deploy the Knowledge Link Configurator, all files and folders needs to be copied into a single folder. The provided </w:t>
      </w:r>
      <w:r w:rsidRPr="004F3C5E">
        <w:rPr>
          <w:i/>
        </w:rPr>
        <w:t>KnowledgeLinkConfigurator.exe</w:t>
      </w:r>
      <w:r>
        <w:rPr>
          <w:i/>
        </w:rPr>
        <w:t xml:space="preserve"> </w:t>
      </w:r>
      <w:r>
        <w:t xml:space="preserve">runs the application. The major configuration file named </w:t>
      </w:r>
      <w:r w:rsidRPr="004F3C5E">
        <w:rPr>
          <w:i/>
        </w:rPr>
        <w:t>plugin_customization.ini</w:t>
      </w:r>
      <w:r>
        <w:t xml:space="preserve"> can be found in </w:t>
      </w:r>
      <w:r w:rsidRPr="004F3C5E">
        <w:rPr>
          <w:i/>
        </w:rPr>
        <w:t>“plugins\de.cas.merlin.product.model.vario.pms_4.2.0.jar\”</w:t>
      </w:r>
      <w:r>
        <w:t xml:space="preserve">. This is where information about platform connectivity needs to be provided, i.e. the information to communicate with the </w:t>
      </w:r>
      <w:proofErr w:type="spellStart"/>
      <w:r>
        <w:t>ContextManager</w:t>
      </w:r>
      <w:proofErr w:type="spellEnd"/>
      <w:r>
        <w:t xml:space="preserve"> and the Knowledge Link Engine:</w:t>
      </w:r>
    </w:p>
    <w:p w:rsidR="005A0805" w:rsidRPr="00A76BA7" w:rsidRDefault="005A0805" w:rsidP="005A0805">
      <w:pPr>
        <w:pStyle w:val="ListParagraph"/>
        <w:numPr>
          <w:ilvl w:val="0"/>
          <w:numId w:val="2"/>
        </w:numPr>
        <w:spacing w:after="240" w:line="240" w:lineRule="auto"/>
      </w:pPr>
      <w:r w:rsidRPr="00A76BA7">
        <w:rPr>
          <w:rFonts w:asciiTheme="minorHAnsi" w:eastAsiaTheme="minorHAnsi" w:hAnsiTheme="minorHAnsi" w:cstheme="minorBidi"/>
          <w:szCs w:val="22"/>
          <w:lang w:eastAsia="en-US"/>
        </w:rPr>
        <w:t>HOST</w:t>
      </w:r>
      <w:r w:rsidRPr="00A76BA7">
        <w:rPr>
          <w:rFonts w:asciiTheme="minorHAnsi" w:eastAsiaTheme="minorHAnsi" w:hAnsiTheme="minorHAnsi" w:cstheme="minorBidi"/>
          <w:szCs w:val="22"/>
          <w:lang w:eastAsia="en-US"/>
        </w:rPr>
        <w:br/>
        <w:t>The host of the platform (e.g. ‘</w:t>
      </w:r>
      <w:proofErr w:type="spellStart"/>
      <w:r w:rsidRPr="00A76BA7">
        <w:rPr>
          <w:rFonts w:asciiTheme="minorHAnsi" w:eastAsiaTheme="minorHAnsi" w:hAnsiTheme="minorHAnsi" w:cstheme="minorBidi"/>
          <w:szCs w:val="22"/>
          <w:lang w:eastAsia="en-US"/>
        </w:rPr>
        <w:t>localhost</w:t>
      </w:r>
      <w:proofErr w:type="spellEnd"/>
      <w:r w:rsidRPr="00A76BA7">
        <w:rPr>
          <w:rFonts w:asciiTheme="minorHAnsi" w:eastAsiaTheme="minorHAnsi" w:hAnsiTheme="minorHAnsi" w:cstheme="minorBidi"/>
          <w:szCs w:val="22"/>
          <w:lang w:eastAsia="en-US"/>
        </w:rPr>
        <w:t>’)</w:t>
      </w:r>
    </w:p>
    <w:p w:rsidR="005A0805" w:rsidRPr="00A76BA7" w:rsidRDefault="005A0805" w:rsidP="005A0805">
      <w:pPr>
        <w:pStyle w:val="ListParagraph"/>
        <w:numPr>
          <w:ilvl w:val="0"/>
          <w:numId w:val="2"/>
        </w:numPr>
        <w:spacing w:line="240" w:lineRule="auto"/>
      </w:pPr>
      <w:r w:rsidRPr="00A76BA7">
        <w:rPr>
          <w:rFonts w:asciiTheme="minorHAnsi" w:eastAsiaTheme="minorHAnsi" w:hAnsiTheme="minorHAnsi" w:cstheme="minorBidi"/>
          <w:szCs w:val="22"/>
          <w:lang w:eastAsia="en-US"/>
        </w:rPr>
        <w:t>CM_QUEUE</w:t>
      </w:r>
      <w:r w:rsidRPr="00A76BA7">
        <w:rPr>
          <w:rFonts w:asciiTheme="minorHAnsi" w:eastAsiaTheme="minorHAnsi" w:hAnsiTheme="minorHAnsi" w:cstheme="minorBidi"/>
          <w:szCs w:val="22"/>
          <w:lang w:eastAsia="en-US"/>
        </w:rPr>
        <w:br/>
        <w:t>The Message Queue for communication with the Context Manager</w:t>
      </w:r>
    </w:p>
    <w:p w:rsidR="005A0805" w:rsidRPr="00A76BA7" w:rsidRDefault="005A0805" w:rsidP="005A0805">
      <w:pPr>
        <w:pStyle w:val="ListParagraph"/>
        <w:numPr>
          <w:ilvl w:val="0"/>
          <w:numId w:val="2"/>
        </w:numPr>
        <w:spacing w:after="240" w:line="240" w:lineRule="auto"/>
      </w:pPr>
      <w:r w:rsidRPr="00A76BA7">
        <w:rPr>
          <w:rFonts w:asciiTheme="minorHAnsi" w:eastAsiaTheme="minorHAnsi" w:hAnsiTheme="minorHAnsi" w:cstheme="minorBidi"/>
          <w:szCs w:val="22"/>
          <w:lang w:eastAsia="en-US"/>
        </w:rPr>
        <w:t>KL_QUEUE</w:t>
      </w:r>
      <w:r w:rsidRPr="00A76BA7">
        <w:rPr>
          <w:rFonts w:asciiTheme="minorHAnsi" w:eastAsiaTheme="minorHAnsi" w:hAnsiTheme="minorHAnsi" w:cstheme="minorBidi"/>
          <w:szCs w:val="22"/>
          <w:lang w:eastAsia="en-US"/>
        </w:rPr>
        <w:br/>
        <w:t>The Message Queue for communication with the knowledge link engine</w:t>
      </w:r>
    </w:p>
    <w:p w:rsidR="005A0805" w:rsidRDefault="005A0805" w:rsidP="005A0805">
      <w:pPr>
        <w:pStyle w:val="ListParagraph"/>
        <w:numPr>
          <w:ilvl w:val="0"/>
          <w:numId w:val="2"/>
        </w:numPr>
        <w:spacing w:line="240" w:lineRule="auto"/>
      </w:pPr>
      <w:r w:rsidRPr="00A76BA7">
        <w:rPr>
          <w:rFonts w:asciiTheme="minorHAnsi" w:eastAsiaTheme="minorHAnsi" w:hAnsiTheme="minorHAnsi" w:cstheme="minorBidi"/>
          <w:szCs w:val="22"/>
          <w:lang w:eastAsia="en-US"/>
        </w:rPr>
        <w:t>MESSAGE_ENCODING</w:t>
      </w:r>
      <w:r w:rsidRPr="00A76BA7">
        <w:rPr>
          <w:rFonts w:asciiTheme="minorHAnsi" w:eastAsiaTheme="minorHAnsi" w:hAnsiTheme="minorHAnsi" w:cstheme="minorBidi"/>
          <w:szCs w:val="22"/>
          <w:lang w:eastAsia="en-US"/>
        </w:rPr>
        <w:br/>
        <w:t>The Message Encoding used (e.g. UTF-8)</w:t>
      </w:r>
    </w:p>
    <w:p w:rsidR="005A0805" w:rsidRDefault="005A0805" w:rsidP="005A0805">
      <w:pPr>
        <w:pStyle w:val="ListParagraph"/>
        <w:numPr>
          <w:ilvl w:val="0"/>
          <w:numId w:val="2"/>
        </w:numPr>
        <w:spacing w:line="240" w:lineRule="auto"/>
        <w:jc w:val="left"/>
      </w:pPr>
      <w:r>
        <w:rPr>
          <w:rFonts w:asciiTheme="minorHAnsi" w:eastAsiaTheme="minorHAnsi" w:hAnsiTheme="minorHAnsi" w:cstheme="minorBidi"/>
          <w:szCs w:val="22"/>
          <w:lang w:eastAsia="en-US"/>
        </w:rPr>
        <w:t>BPMN_SERVER_ADDRESS</w:t>
      </w:r>
      <w:r>
        <w:rPr>
          <w:rFonts w:asciiTheme="minorHAnsi" w:eastAsiaTheme="minorHAnsi" w:hAnsiTheme="minorHAnsi" w:cstheme="minorBidi"/>
          <w:szCs w:val="22"/>
          <w:lang w:eastAsia="en-US"/>
        </w:rPr>
        <w:br/>
        <w:t xml:space="preserve">The address of the </w:t>
      </w:r>
      <w:proofErr w:type="spellStart"/>
      <w:r>
        <w:rPr>
          <w:rFonts w:asciiTheme="minorHAnsi" w:eastAsiaTheme="minorHAnsi" w:hAnsiTheme="minorHAnsi" w:cstheme="minorBidi"/>
          <w:szCs w:val="22"/>
          <w:lang w:eastAsia="en-US"/>
        </w:rPr>
        <w:t>jBpm</w:t>
      </w:r>
      <w:proofErr w:type="spellEnd"/>
      <w:r>
        <w:rPr>
          <w:rFonts w:asciiTheme="minorHAnsi" w:eastAsiaTheme="minorHAnsi" w:hAnsiTheme="minorHAnsi" w:cstheme="minorBidi"/>
          <w:szCs w:val="22"/>
          <w:lang w:eastAsia="en-US"/>
        </w:rPr>
        <w:t xml:space="preserve"> Server for retrieving Operators (e.g. </w:t>
      </w:r>
      <w:hyperlink r:id="rId6" w:history="1">
        <w:r w:rsidRPr="00E97013">
          <w:rPr>
            <w:rStyle w:val="Hyperlink"/>
            <w:rFonts w:asciiTheme="minorHAnsi" w:eastAsiaTheme="minorHAnsi" w:hAnsiTheme="minorHAnsi" w:cstheme="minorBidi"/>
            <w:szCs w:val="22"/>
            <w:lang w:eastAsia="en-US"/>
          </w:rPr>
          <w:t>http://localhost:8080/jbpm-console/</w:t>
        </w:r>
      </w:hyperlink>
      <w:r>
        <w:rPr>
          <w:rFonts w:asciiTheme="minorHAnsi" w:eastAsiaTheme="minorHAnsi" w:hAnsiTheme="minorHAnsi" w:cstheme="minorBidi"/>
          <w:szCs w:val="22"/>
          <w:lang w:eastAsia="en-US"/>
        </w:rPr>
        <w:t>)</w:t>
      </w:r>
    </w:p>
    <w:p w:rsidR="005A0805" w:rsidRDefault="005A0805" w:rsidP="005A0805">
      <w:pPr>
        <w:pStyle w:val="ListParagraph"/>
        <w:numPr>
          <w:ilvl w:val="0"/>
          <w:numId w:val="2"/>
        </w:numPr>
        <w:spacing w:line="240" w:lineRule="auto"/>
      </w:pPr>
      <w:r>
        <w:rPr>
          <w:rFonts w:asciiTheme="minorHAnsi" w:eastAsiaTheme="minorHAnsi" w:hAnsiTheme="minorHAnsi" w:cstheme="minorBidi"/>
          <w:szCs w:val="22"/>
          <w:lang w:eastAsia="en-US"/>
        </w:rPr>
        <w:t>DEPLOYMENT_ID</w:t>
      </w:r>
      <w:r>
        <w:rPr>
          <w:rFonts w:asciiTheme="minorHAnsi" w:eastAsiaTheme="minorHAnsi" w:hAnsiTheme="minorHAnsi" w:cstheme="minorBidi"/>
          <w:szCs w:val="22"/>
          <w:lang w:eastAsia="en-US"/>
        </w:rPr>
        <w:br/>
        <w:t xml:space="preserve">The ID of the deployment that contains the Operators to be retrieved (in the form of &lt;group&gt;:&lt;name&gt;:&lt;version&gt;, e.g. osmose.platform:operators:1.0) </w:t>
      </w:r>
    </w:p>
    <w:p w:rsidR="005A0805" w:rsidRPr="00D9775D" w:rsidRDefault="005A0805" w:rsidP="005A0805">
      <w:pPr>
        <w:pStyle w:val="ListParagraph"/>
        <w:spacing w:line="240" w:lineRule="auto"/>
        <w:jc w:val="left"/>
      </w:pPr>
    </w:p>
    <w:p w:rsidR="005A0805" w:rsidRDefault="005A0805" w:rsidP="005A0805">
      <w:r>
        <w:t xml:space="preserve">When the Knowledge Link Configurator is started, the user is prompted to choose a workspace directory, in which all the rule files will be stored. </w:t>
      </w:r>
    </w:p>
    <w:p w:rsidR="005A0805" w:rsidRDefault="005A0805" w:rsidP="005A0805">
      <w:r>
        <w:t xml:space="preserve">After choosing a workspace, knowledge links can be created graphically. </w:t>
      </w:r>
      <w:r>
        <w:fldChar w:fldCharType="begin"/>
      </w:r>
      <w:r>
        <w:instrText xml:space="preserve"> REF _Ref421201641 \h </w:instrText>
      </w:r>
      <w:r>
        <w:fldChar w:fldCharType="separate"/>
      </w:r>
      <w:ins w:id="2" w:author="Dobriakova Liudmila" w:date="2016-10-13T16:56:00Z">
        <w:r>
          <w:t xml:space="preserve">Figure </w:t>
        </w:r>
        <w:r>
          <w:rPr>
            <w:noProof/>
          </w:rPr>
          <w:t>2</w:t>
        </w:r>
      </w:ins>
      <w:r>
        <w:fldChar w:fldCharType="end"/>
      </w:r>
      <w:r>
        <w:t xml:space="preserve"> shows the user interface of the Knowledge Link Configurator. After successful connection to the Context Manager, the Ontologies can be imported to the workspace and are visualized in the knowledge base view on the top right side of the user interface. New Knowledge Links can be created on the bottom right side via the context menu or the File menu. When a new knowledge link is created and opened, a graphical drawing area is shown in the middle of the user interface. On the left side of this area, operators can be found. These operators are loaded from the jBPM server using the defined </w:t>
      </w:r>
      <w:r>
        <w:lastRenderedPageBreak/>
        <w:t xml:space="preserve">deployment ID. Elements from the operator palette and from the knowledge base view can be dragged and dropped on the drawing area to create the demanded knowledge link. </w:t>
      </w:r>
    </w:p>
    <w:p w:rsidR="005A0805" w:rsidRDefault="005A0805" w:rsidP="005A0805">
      <w:r>
        <w:t xml:space="preserve">In the example of the </w:t>
      </w:r>
      <w:r>
        <w:fldChar w:fldCharType="begin"/>
      </w:r>
      <w:r>
        <w:instrText xml:space="preserve"> REF _Ref421201641 \h </w:instrText>
      </w:r>
      <w:r>
        <w:fldChar w:fldCharType="separate"/>
      </w:r>
      <w:ins w:id="3" w:author="Dobriakova Liudmila" w:date="2016-10-13T16:56:00Z">
        <w:r>
          <w:t xml:space="preserve">Figure </w:t>
        </w:r>
        <w:r>
          <w:rPr>
            <w:noProof/>
          </w:rPr>
          <w:t>2</w:t>
        </w:r>
      </w:ins>
      <w:r>
        <w:fldChar w:fldCharType="end"/>
      </w:r>
      <w:bookmarkStart w:id="4" w:name="_GoBack"/>
      <w:bookmarkEnd w:id="4"/>
      <w:r>
        <w:t xml:space="preserve">, a knowledge link is created between the digital and the real world. Camshaft Measurement and Camshaft Set Point are taken from the imported Digital World Ontology, whereas the Deviation is pushed to the Real World. </w:t>
      </w:r>
    </w:p>
    <w:p w:rsidR="005A0805" w:rsidRDefault="005A0805" w:rsidP="005A0805">
      <w:r>
        <w:t xml:space="preserve">Via the toolbar on the top of the knowledge link configurator, knowledge links can be checked for syntactical discrepancies or uploaded to the middleware. </w:t>
      </w:r>
    </w:p>
    <w:p w:rsidR="005A0805" w:rsidRDefault="005A0805" w:rsidP="005A0805">
      <w:pPr>
        <w:keepNext/>
      </w:pPr>
      <w:r>
        <w:rPr>
          <w:noProof/>
          <w:lang w:val="de-DE" w:eastAsia="de-DE"/>
        </w:rPr>
        <w:softHyphen/>
      </w:r>
      <w:r>
        <w:rPr>
          <w:noProof/>
          <w:lang w:val="de-DE" w:eastAsia="de-DE"/>
        </w:rPr>
        <w:softHyphen/>
      </w:r>
      <w:r>
        <w:rPr>
          <w:noProof/>
          <w:lang w:val="it-IT" w:eastAsia="it-IT"/>
        </w:rPr>
        <w:drawing>
          <wp:inline distT="0" distB="0" distL="0" distR="0" wp14:anchorId="45758AB7" wp14:editId="49576506">
            <wp:extent cx="5760085" cy="3707765"/>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nowledgelinkconfigurator1.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085" cy="3707765"/>
                    </a:xfrm>
                    <a:prstGeom prst="rect">
                      <a:avLst/>
                    </a:prstGeom>
                  </pic:spPr>
                </pic:pic>
              </a:graphicData>
            </a:graphic>
          </wp:inline>
        </w:drawing>
      </w:r>
    </w:p>
    <w:p w:rsidR="005A0805" w:rsidRDefault="005A0805" w:rsidP="005A0805">
      <w:pPr>
        <w:pStyle w:val="Caption"/>
      </w:pPr>
      <w:bookmarkStart w:id="5" w:name="_Ref421201641"/>
      <w:bookmarkStart w:id="6" w:name="_Toc449623599"/>
      <w:r>
        <w:t xml:space="preserve">Figure </w:t>
      </w:r>
      <w:r>
        <w:fldChar w:fldCharType="begin"/>
      </w:r>
      <w:r>
        <w:instrText xml:space="preserve"> SEQ Figure \* ARABIC </w:instrText>
      </w:r>
      <w:r>
        <w:fldChar w:fldCharType="separate"/>
      </w:r>
      <w:r>
        <w:rPr>
          <w:noProof/>
        </w:rPr>
        <w:t>2</w:t>
      </w:r>
      <w:r>
        <w:fldChar w:fldCharType="end"/>
      </w:r>
      <w:bookmarkEnd w:id="5"/>
      <w:r>
        <w:t xml:space="preserve"> - Knowledge Link Configurator</w:t>
      </w:r>
      <w:bookmarkEnd w:id="6"/>
    </w:p>
    <w:p w:rsidR="00E05BE3" w:rsidRDefault="00E05BE3"/>
    <w:sectPr w:rsidR="00E05B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E5492"/>
    <w:multiLevelType w:val="hybridMultilevel"/>
    <w:tmpl w:val="35489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CA95A3F"/>
    <w:multiLevelType w:val="multilevel"/>
    <w:tmpl w:val="08C49B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5542"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briakova Liudmila">
    <w15:presenceInfo w15:providerId="AD" w15:userId="S-1-5-21-417365229-399659180-1714775081-844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05"/>
    <w:rsid w:val="00003140"/>
    <w:rsid w:val="000031EE"/>
    <w:rsid w:val="00003680"/>
    <w:rsid w:val="00010BE2"/>
    <w:rsid w:val="0001112B"/>
    <w:rsid w:val="00012D00"/>
    <w:rsid w:val="000145EA"/>
    <w:rsid w:val="0001587C"/>
    <w:rsid w:val="000160BC"/>
    <w:rsid w:val="00016BB8"/>
    <w:rsid w:val="00016F37"/>
    <w:rsid w:val="0001711E"/>
    <w:rsid w:val="00021616"/>
    <w:rsid w:val="00022262"/>
    <w:rsid w:val="000233C4"/>
    <w:rsid w:val="00026462"/>
    <w:rsid w:val="00026A23"/>
    <w:rsid w:val="00026F13"/>
    <w:rsid w:val="000307BD"/>
    <w:rsid w:val="000338CB"/>
    <w:rsid w:val="00034F12"/>
    <w:rsid w:val="00040BC1"/>
    <w:rsid w:val="0004243B"/>
    <w:rsid w:val="00043C38"/>
    <w:rsid w:val="000451CC"/>
    <w:rsid w:val="00047A60"/>
    <w:rsid w:val="000538F0"/>
    <w:rsid w:val="0005395E"/>
    <w:rsid w:val="00054792"/>
    <w:rsid w:val="00055EE1"/>
    <w:rsid w:val="00057AEA"/>
    <w:rsid w:val="0006042B"/>
    <w:rsid w:val="00060E58"/>
    <w:rsid w:val="000611EC"/>
    <w:rsid w:val="00061625"/>
    <w:rsid w:val="00064809"/>
    <w:rsid w:val="000652E5"/>
    <w:rsid w:val="00066BF6"/>
    <w:rsid w:val="000704E5"/>
    <w:rsid w:val="00070954"/>
    <w:rsid w:val="00070AF9"/>
    <w:rsid w:val="00072242"/>
    <w:rsid w:val="00073156"/>
    <w:rsid w:val="00076C13"/>
    <w:rsid w:val="00081D4A"/>
    <w:rsid w:val="00084148"/>
    <w:rsid w:val="00084C15"/>
    <w:rsid w:val="00085AF6"/>
    <w:rsid w:val="000949FA"/>
    <w:rsid w:val="0009650A"/>
    <w:rsid w:val="00096550"/>
    <w:rsid w:val="00096D86"/>
    <w:rsid w:val="000974A5"/>
    <w:rsid w:val="00097B9D"/>
    <w:rsid w:val="000A078B"/>
    <w:rsid w:val="000A0F98"/>
    <w:rsid w:val="000A39CA"/>
    <w:rsid w:val="000A4D2F"/>
    <w:rsid w:val="000A70BC"/>
    <w:rsid w:val="000A75B7"/>
    <w:rsid w:val="000B2682"/>
    <w:rsid w:val="000B2CDA"/>
    <w:rsid w:val="000B3FF6"/>
    <w:rsid w:val="000B6DFB"/>
    <w:rsid w:val="000C1D75"/>
    <w:rsid w:val="000C2800"/>
    <w:rsid w:val="000C39B6"/>
    <w:rsid w:val="000C4115"/>
    <w:rsid w:val="000C5DF7"/>
    <w:rsid w:val="000C74A6"/>
    <w:rsid w:val="000D2805"/>
    <w:rsid w:val="000D76DF"/>
    <w:rsid w:val="000E3EEC"/>
    <w:rsid w:val="000E4C25"/>
    <w:rsid w:val="000E5E9A"/>
    <w:rsid w:val="000E7F06"/>
    <w:rsid w:val="000F2E35"/>
    <w:rsid w:val="000F3CA5"/>
    <w:rsid w:val="000F522B"/>
    <w:rsid w:val="000F67D2"/>
    <w:rsid w:val="000F73DE"/>
    <w:rsid w:val="001007AD"/>
    <w:rsid w:val="00102141"/>
    <w:rsid w:val="001047A1"/>
    <w:rsid w:val="00106DF0"/>
    <w:rsid w:val="00107361"/>
    <w:rsid w:val="001127DF"/>
    <w:rsid w:val="001156C5"/>
    <w:rsid w:val="00116DE2"/>
    <w:rsid w:val="00117C0C"/>
    <w:rsid w:val="00121254"/>
    <w:rsid w:val="00121D69"/>
    <w:rsid w:val="00127280"/>
    <w:rsid w:val="00131FC8"/>
    <w:rsid w:val="001439DF"/>
    <w:rsid w:val="001521AD"/>
    <w:rsid w:val="0015349B"/>
    <w:rsid w:val="00155688"/>
    <w:rsid w:val="00155C0D"/>
    <w:rsid w:val="00156BA9"/>
    <w:rsid w:val="0015717C"/>
    <w:rsid w:val="00160AAC"/>
    <w:rsid w:val="0016184A"/>
    <w:rsid w:val="00163CAA"/>
    <w:rsid w:val="0016564B"/>
    <w:rsid w:val="0016601C"/>
    <w:rsid w:val="001705B2"/>
    <w:rsid w:val="00174108"/>
    <w:rsid w:val="00175078"/>
    <w:rsid w:val="0017708D"/>
    <w:rsid w:val="00180371"/>
    <w:rsid w:val="00182637"/>
    <w:rsid w:val="001878CF"/>
    <w:rsid w:val="001946B8"/>
    <w:rsid w:val="001A4014"/>
    <w:rsid w:val="001A45B3"/>
    <w:rsid w:val="001A47D2"/>
    <w:rsid w:val="001A4B42"/>
    <w:rsid w:val="001A53A6"/>
    <w:rsid w:val="001A7408"/>
    <w:rsid w:val="001B1300"/>
    <w:rsid w:val="001B2DB2"/>
    <w:rsid w:val="001B2FB5"/>
    <w:rsid w:val="001B35A1"/>
    <w:rsid w:val="001C12C8"/>
    <w:rsid w:val="001C2035"/>
    <w:rsid w:val="001C3163"/>
    <w:rsid w:val="001C4B1A"/>
    <w:rsid w:val="001C4E39"/>
    <w:rsid w:val="001C71A4"/>
    <w:rsid w:val="001D1EDA"/>
    <w:rsid w:val="001D3D2B"/>
    <w:rsid w:val="001D43AC"/>
    <w:rsid w:val="001D5447"/>
    <w:rsid w:val="001D5912"/>
    <w:rsid w:val="001D5CDE"/>
    <w:rsid w:val="001D67F5"/>
    <w:rsid w:val="001E093B"/>
    <w:rsid w:val="001E0F3A"/>
    <w:rsid w:val="001E43BE"/>
    <w:rsid w:val="001E54CD"/>
    <w:rsid w:val="001E68A8"/>
    <w:rsid w:val="001E74F7"/>
    <w:rsid w:val="001F0462"/>
    <w:rsid w:val="001F15EC"/>
    <w:rsid w:val="001F1801"/>
    <w:rsid w:val="001F2B28"/>
    <w:rsid w:val="001F588C"/>
    <w:rsid w:val="002007A0"/>
    <w:rsid w:val="00200DB9"/>
    <w:rsid w:val="00202497"/>
    <w:rsid w:val="002032EE"/>
    <w:rsid w:val="00204617"/>
    <w:rsid w:val="00204DA9"/>
    <w:rsid w:val="0020572E"/>
    <w:rsid w:val="0020714F"/>
    <w:rsid w:val="00207763"/>
    <w:rsid w:val="00211FAA"/>
    <w:rsid w:val="00214427"/>
    <w:rsid w:val="00216FAC"/>
    <w:rsid w:val="00217ED6"/>
    <w:rsid w:val="00220228"/>
    <w:rsid w:val="00224252"/>
    <w:rsid w:val="002255C9"/>
    <w:rsid w:val="00230165"/>
    <w:rsid w:val="0023070C"/>
    <w:rsid w:val="0023343A"/>
    <w:rsid w:val="00234E51"/>
    <w:rsid w:val="002353CF"/>
    <w:rsid w:val="0023712D"/>
    <w:rsid w:val="002372A4"/>
    <w:rsid w:val="00237D61"/>
    <w:rsid w:val="00241AA3"/>
    <w:rsid w:val="00250111"/>
    <w:rsid w:val="002507DD"/>
    <w:rsid w:val="00255E52"/>
    <w:rsid w:val="002604D5"/>
    <w:rsid w:val="00260743"/>
    <w:rsid w:val="00261AB0"/>
    <w:rsid w:val="00272C38"/>
    <w:rsid w:val="00273AB9"/>
    <w:rsid w:val="00274CDA"/>
    <w:rsid w:val="00276483"/>
    <w:rsid w:val="00283CEB"/>
    <w:rsid w:val="00283D95"/>
    <w:rsid w:val="00284126"/>
    <w:rsid w:val="00284675"/>
    <w:rsid w:val="0028641C"/>
    <w:rsid w:val="00293265"/>
    <w:rsid w:val="002978DC"/>
    <w:rsid w:val="002A1251"/>
    <w:rsid w:val="002A1311"/>
    <w:rsid w:val="002A172B"/>
    <w:rsid w:val="002A24A5"/>
    <w:rsid w:val="002A5CA4"/>
    <w:rsid w:val="002B5983"/>
    <w:rsid w:val="002C1EDC"/>
    <w:rsid w:val="002C23AF"/>
    <w:rsid w:val="002C2521"/>
    <w:rsid w:val="002C425B"/>
    <w:rsid w:val="002C5D42"/>
    <w:rsid w:val="002D1854"/>
    <w:rsid w:val="002D230F"/>
    <w:rsid w:val="002D280B"/>
    <w:rsid w:val="002D2D5E"/>
    <w:rsid w:val="002D2E72"/>
    <w:rsid w:val="002D4C1C"/>
    <w:rsid w:val="002D4EC2"/>
    <w:rsid w:val="002E13D0"/>
    <w:rsid w:val="002E28D7"/>
    <w:rsid w:val="002E34F5"/>
    <w:rsid w:val="002E5C5E"/>
    <w:rsid w:val="002F0C56"/>
    <w:rsid w:val="002F3F21"/>
    <w:rsid w:val="00301E25"/>
    <w:rsid w:val="003034F4"/>
    <w:rsid w:val="00303BE1"/>
    <w:rsid w:val="00304D10"/>
    <w:rsid w:val="003066A9"/>
    <w:rsid w:val="00307CF9"/>
    <w:rsid w:val="0031085F"/>
    <w:rsid w:val="003131D7"/>
    <w:rsid w:val="00314F7E"/>
    <w:rsid w:val="003205C4"/>
    <w:rsid w:val="00327EAB"/>
    <w:rsid w:val="00331E6F"/>
    <w:rsid w:val="00332E7B"/>
    <w:rsid w:val="003337F1"/>
    <w:rsid w:val="00334F0A"/>
    <w:rsid w:val="00340147"/>
    <w:rsid w:val="00341F5C"/>
    <w:rsid w:val="00345436"/>
    <w:rsid w:val="00355CDD"/>
    <w:rsid w:val="00356678"/>
    <w:rsid w:val="003608FA"/>
    <w:rsid w:val="003620EF"/>
    <w:rsid w:val="00363B7B"/>
    <w:rsid w:val="003652F5"/>
    <w:rsid w:val="00366D0C"/>
    <w:rsid w:val="0037093B"/>
    <w:rsid w:val="00371A01"/>
    <w:rsid w:val="00373A62"/>
    <w:rsid w:val="00376FDF"/>
    <w:rsid w:val="00386251"/>
    <w:rsid w:val="0038750E"/>
    <w:rsid w:val="00392639"/>
    <w:rsid w:val="00392B75"/>
    <w:rsid w:val="00393A6C"/>
    <w:rsid w:val="003966B4"/>
    <w:rsid w:val="003975DE"/>
    <w:rsid w:val="003A4342"/>
    <w:rsid w:val="003A4DD9"/>
    <w:rsid w:val="003A6A66"/>
    <w:rsid w:val="003B2025"/>
    <w:rsid w:val="003B307A"/>
    <w:rsid w:val="003B43B9"/>
    <w:rsid w:val="003C0D49"/>
    <w:rsid w:val="003C5614"/>
    <w:rsid w:val="003C64A9"/>
    <w:rsid w:val="003D0165"/>
    <w:rsid w:val="003D16D2"/>
    <w:rsid w:val="003D3212"/>
    <w:rsid w:val="003D3C87"/>
    <w:rsid w:val="003D76CA"/>
    <w:rsid w:val="003D7AC1"/>
    <w:rsid w:val="003E16CD"/>
    <w:rsid w:val="003E1EBD"/>
    <w:rsid w:val="003E5AE6"/>
    <w:rsid w:val="003E5B8F"/>
    <w:rsid w:val="003F3478"/>
    <w:rsid w:val="003F64CB"/>
    <w:rsid w:val="003F7CC8"/>
    <w:rsid w:val="00401D39"/>
    <w:rsid w:val="00403031"/>
    <w:rsid w:val="00406320"/>
    <w:rsid w:val="00412B55"/>
    <w:rsid w:val="004136D4"/>
    <w:rsid w:val="00413D3F"/>
    <w:rsid w:val="00415590"/>
    <w:rsid w:val="00417854"/>
    <w:rsid w:val="00417B30"/>
    <w:rsid w:val="00421F74"/>
    <w:rsid w:val="00422CE0"/>
    <w:rsid w:val="00423F93"/>
    <w:rsid w:val="00425A09"/>
    <w:rsid w:val="00426122"/>
    <w:rsid w:val="00426159"/>
    <w:rsid w:val="00427A47"/>
    <w:rsid w:val="00432ECC"/>
    <w:rsid w:val="0043619C"/>
    <w:rsid w:val="00440083"/>
    <w:rsid w:val="00446CDA"/>
    <w:rsid w:val="00453EF8"/>
    <w:rsid w:val="0045448E"/>
    <w:rsid w:val="00455169"/>
    <w:rsid w:val="004552C0"/>
    <w:rsid w:val="004567CC"/>
    <w:rsid w:val="00457A7A"/>
    <w:rsid w:val="00460791"/>
    <w:rsid w:val="00460F3F"/>
    <w:rsid w:val="00460FFA"/>
    <w:rsid w:val="00462BCC"/>
    <w:rsid w:val="004630F9"/>
    <w:rsid w:val="0046331A"/>
    <w:rsid w:val="004642A7"/>
    <w:rsid w:val="00465881"/>
    <w:rsid w:val="00465C84"/>
    <w:rsid w:val="00467171"/>
    <w:rsid w:val="00470F76"/>
    <w:rsid w:val="004719B8"/>
    <w:rsid w:val="00471EE9"/>
    <w:rsid w:val="004746A1"/>
    <w:rsid w:val="0047635C"/>
    <w:rsid w:val="00480475"/>
    <w:rsid w:val="0048317F"/>
    <w:rsid w:val="00483BCB"/>
    <w:rsid w:val="00485AE8"/>
    <w:rsid w:val="004931AB"/>
    <w:rsid w:val="004942F4"/>
    <w:rsid w:val="00497720"/>
    <w:rsid w:val="00497BA6"/>
    <w:rsid w:val="004A0B8A"/>
    <w:rsid w:val="004A0BFA"/>
    <w:rsid w:val="004A6AFF"/>
    <w:rsid w:val="004A7796"/>
    <w:rsid w:val="004A784D"/>
    <w:rsid w:val="004A7DC5"/>
    <w:rsid w:val="004B116C"/>
    <w:rsid w:val="004B26A6"/>
    <w:rsid w:val="004B360B"/>
    <w:rsid w:val="004B6B7B"/>
    <w:rsid w:val="004B73E4"/>
    <w:rsid w:val="004B7AE3"/>
    <w:rsid w:val="004B7B32"/>
    <w:rsid w:val="004C0711"/>
    <w:rsid w:val="004C4985"/>
    <w:rsid w:val="004C4B98"/>
    <w:rsid w:val="004D200C"/>
    <w:rsid w:val="004D242D"/>
    <w:rsid w:val="004D5573"/>
    <w:rsid w:val="004D6254"/>
    <w:rsid w:val="004D72F9"/>
    <w:rsid w:val="004E2428"/>
    <w:rsid w:val="004E5F7A"/>
    <w:rsid w:val="004F19D4"/>
    <w:rsid w:val="004F6B48"/>
    <w:rsid w:val="004F7EFA"/>
    <w:rsid w:val="005010FD"/>
    <w:rsid w:val="00505D9C"/>
    <w:rsid w:val="0050708E"/>
    <w:rsid w:val="00507C33"/>
    <w:rsid w:val="00510156"/>
    <w:rsid w:val="00514519"/>
    <w:rsid w:val="00516AEB"/>
    <w:rsid w:val="005231D6"/>
    <w:rsid w:val="00525021"/>
    <w:rsid w:val="00530BB1"/>
    <w:rsid w:val="00530C2C"/>
    <w:rsid w:val="005312DD"/>
    <w:rsid w:val="00534515"/>
    <w:rsid w:val="0053781B"/>
    <w:rsid w:val="005423CB"/>
    <w:rsid w:val="00544501"/>
    <w:rsid w:val="005518B8"/>
    <w:rsid w:val="00555510"/>
    <w:rsid w:val="005602A5"/>
    <w:rsid w:val="005665DC"/>
    <w:rsid w:val="00566864"/>
    <w:rsid w:val="00566948"/>
    <w:rsid w:val="00567D5A"/>
    <w:rsid w:val="0057040F"/>
    <w:rsid w:val="00570C77"/>
    <w:rsid w:val="00573E52"/>
    <w:rsid w:val="005752C0"/>
    <w:rsid w:val="00580048"/>
    <w:rsid w:val="0058123F"/>
    <w:rsid w:val="00582A5C"/>
    <w:rsid w:val="00582B66"/>
    <w:rsid w:val="00584865"/>
    <w:rsid w:val="005850C3"/>
    <w:rsid w:val="00585423"/>
    <w:rsid w:val="00587D95"/>
    <w:rsid w:val="00590198"/>
    <w:rsid w:val="005906A2"/>
    <w:rsid w:val="005977FC"/>
    <w:rsid w:val="005A0805"/>
    <w:rsid w:val="005A1A70"/>
    <w:rsid w:val="005A4A48"/>
    <w:rsid w:val="005A5953"/>
    <w:rsid w:val="005A6DFB"/>
    <w:rsid w:val="005A6F54"/>
    <w:rsid w:val="005A7800"/>
    <w:rsid w:val="005B0568"/>
    <w:rsid w:val="005B109C"/>
    <w:rsid w:val="005B52D8"/>
    <w:rsid w:val="005B73BF"/>
    <w:rsid w:val="005C3490"/>
    <w:rsid w:val="005C37D3"/>
    <w:rsid w:val="005C7328"/>
    <w:rsid w:val="005D06F9"/>
    <w:rsid w:val="005D36AB"/>
    <w:rsid w:val="005D5886"/>
    <w:rsid w:val="005D5BF3"/>
    <w:rsid w:val="005D5CC2"/>
    <w:rsid w:val="005D65BC"/>
    <w:rsid w:val="005D7FB6"/>
    <w:rsid w:val="005E260F"/>
    <w:rsid w:val="005E6AEB"/>
    <w:rsid w:val="005F227A"/>
    <w:rsid w:val="005F7F0D"/>
    <w:rsid w:val="0060160A"/>
    <w:rsid w:val="00603279"/>
    <w:rsid w:val="0060535A"/>
    <w:rsid w:val="00606838"/>
    <w:rsid w:val="00606CB6"/>
    <w:rsid w:val="0061031F"/>
    <w:rsid w:val="0061116D"/>
    <w:rsid w:val="00613B52"/>
    <w:rsid w:val="00615AD5"/>
    <w:rsid w:val="006220C0"/>
    <w:rsid w:val="00623862"/>
    <w:rsid w:val="00623D9F"/>
    <w:rsid w:val="00625C9E"/>
    <w:rsid w:val="0062668E"/>
    <w:rsid w:val="00627C9B"/>
    <w:rsid w:val="00631549"/>
    <w:rsid w:val="006363E1"/>
    <w:rsid w:val="00636EB4"/>
    <w:rsid w:val="00637646"/>
    <w:rsid w:val="00637F71"/>
    <w:rsid w:val="00642B05"/>
    <w:rsid w:val="00644F64"/>
    <w:rsid w:val="00645CD1"/>
    <w:rsid w:val="00646847"/>
    <w:rsid w:val="00651079"/>
    <w:rsid w:val="00652E84"/>
    <w:rsid w:val="00653235"/>
    <w:rsid w:val="006536FA"/>
    <w:rsid w:val="006554E2"/>
    <w:rsid w:val="00656476"/>
    <w:rsid w:val="006570A7"/>
    <w:rsid w:val="006604C8"/>
    <w:rsid w:val="0066063B"/>
    <w:rsid w:val="006615C1"/>
    <w:rsid w:val="00666A6E"/>
    <w:rsid w:val="00666CF6"/>
    <w:rsid w:val="00667601"/>
    <w:rsid w:val="00671975"/>
    <w:rsid w:val="00671E4D"/>
    <w:rsid w:val="00677634"/>
    <w:rsid w:val="00681691"/>
    <w:rsid w:val="00682AF9"/>
    <w:rsid w:val="00683999"/>
    <w:rsid w:val="00683C96"/>
    <w:rsid w:val="00690AD0"/>
    <w:rsid w:val="00691096"/>
    <w:rsid w:val="00691660"/>
    <w:rsid w:val="00692A9E"/>
    <w:rsid w:val="00694F6D"/>
    <w:rsid w:val="006959AB"/>
    <w:rsid w:val="00695CC7"/>
    <w:rsid w:val="006A09F1"/>
    <w:rsid w:val="006A3E63"/>
    <w:rsid w:val="006A4655"/>
    <w:rsid w:val="006A50D0"/>
    <w:rsid w:val="006A6957"/>
    <w:rsid w:val="006A7416"/>
    <w:rsid w:val="006A7BD9"/>
    <w:rsid w:val="006B1EE4"/>
    <w:rsid w:val="006B249C"/>
    <w:rsid w:val="006B56FA"/>
    <w:rsid w:val="006B7177"/>
    <w:rsid w:val="006C044D"/>
    <w:rsid w:val="006C0C7C"/>
    <w:rsid w:val="006C0F04"/>
    <w:rsid w:val="006C1F15"/>
    <w:rsid w:val="006C23B4"/>
    <w:rsid w:val="006C2E7B"/>
    <w:rsid w:val="006C3F0A"/>
    <w:rsid w:val="006C52ED"/>
    <w:rsid w:val="006D0CC6"/>
    <w:rsid w:val="006D1D51"/>
    <w:rsid w:val="006D3992"/>
    <w:rsid w:val="006D3BB3"/>
    <w:rsid w:val="006D63DB"/>
    <w:rsid w:val="006D681E"/>
    <w:rsid w:val="006D6D67"/>
    <w:rsid w:val="006E1703"/>
    <w:rsid w:val="006E1863"/>
    <w:rsid w:val="006E1B09"/>
    <w:rsid w:val="006E3809"/>
    <w:rsid w:val="006E4BEE"/>
    <w:rsid w:val="006E562D"/>
    <w:rsid w:val="006E6AC1"/>
    <w:rsid w:val="006F5EE1"/>
    <w:rsid w:val="00703DAA"/>
    <w:rsid w:val="0070450F"/>
    <w:rsid w:val="00704CAF"/>
    <w:rsid w:val="0070726B"/>
    <w:rsid w:val="00707A9D"/>
    <w:rsid w:val="00710A72"/>
    <w:rsid w:val="0071279A"/>
    <w:rsid w:val="00714045"/>
    <w:rsid w:val="007150D1"/>
    <w:rsid w:val="00717E7E"/>
    <w:rsid w:val="0072102B"/>
    <w:rsid w:val="00722E1A"/>
    <w:rsid w:val="00725CF9"/>
    <w:rsid w:val="00726366"/>
    <w:rsid w:val="0073047F"/>
    <w:rsid w:val="00730568"/>
    <w:rsid w:val="00731E03"/>
    <w:rsid w:val="00733199"/>
    <w:rsid w:val="0073496E"/>
    <w:rsid w:val="00734C19"/>
    <w:rsid w:val="00741B00"/>
    <w:rsid w:val="0074223A"/>
    <w:rsid w:val="00743AA3"/>
    <w:rsid w:val="007460AF"/>
    <w:rsid w:val="00746348"/>
    <w:rsid w:val="00750B13"/>
    <w:rsid w:val="00752AC3"/>
    <w:rsid w:val="00753CAF"/>
    <w:rsid w:val="00754CC9"/>
    <w:rsid w:val="00754E3F"/>
    <w:rsid w:val="00755AAD"/>
    <w:rsid w:val="00757ED2"/>
    <w:rsid w:val="00760445"/>
    <w:rsid w:val="0076069E"/>
    <w:rsid w:val="007620E2"/>
    <w:rsid w:val="007626CC"/>
    <w:rsid w:val="00762B40"/>
    <w:rsid w:val="007640C8"/>
    <w:rsid w:val="00764783"/>
    <w:rsid w:val="00765E13"/>
    <w:rsid w:val="0076619A"/>
    <w:rsid w:val="00770C71"/>
    <w:rsid w:val="007710F9"/>
    <w:rsid w:val="007756DD"/>
    <w:rsid w:val="00775990"/>
    <w:rsid w:val="007768F8"/>
    <w:rsid w:val="007776DD"/>
    <w:rsid w:val="00777702"/>
    <w:rsid w:val="00780D82"/>
    <w:rsid w:val="007814D4"/>
    <w:rsid w:val="0078228F"/>
    <w:rsid w:val="00782740"/>
    <w:rsid w:val="00782FEF"/>
    <w:rsid w:val="0078658C"/>
    <w:rsid w:val="00793315"/>
    <w:rsid w:val="00797885"/>
    <w:rsid w:val="007A3302"/>
    <w:rsid w:val="007A4FCE"/>
    <w:rsid w:val="007A53E7"/>
    <w:rsid w:val="007B0EA5"/>
    <w:rsid w:val="007B30B1"/>
    <w:rsid w:val="007B42D1"/>
    <w:rsid w:val="007B5E9A"/>
    <w:rsid w:val="007B7339"/>
    <w:rsid w:val="007B79D1"/>
    <w:rsid w:val="007C35E6"/>
    <w:rsid w:val="007C3AD8"/>
    <w:rsid w:val="007C4363"/>
    <w:rsid w:val="007D2578"/>
    <w:rsid w:val="007D3A51"/>
    <w:rsid w:val="007D4D63"/>
    <w:rsid w:val="007D4E92"/>
    <w:rsid w:val="007D56E9"/>
    <w:rsid w:val="007D68BA"/>
    <w:rsid w:val="007D74C4"/>
    <w:rsid w:val="007E06FF"/>
    <w:rsid w:val="007E0DB2"/>
    <w:rsid w:val="007E126D"/>
    <w:rsid w:val="007E14E3"/>
    <w:rsid w:val="007E1D9A"/>
    <w:rsid w:val="007E2320"/>
    <w:rsid w:val="007E5256"/>
    <w:rsid w:val="007E7403"/>
    <w:rsid w:val="007F14C7"/>
    <w:rsid w:val="007F3BBB"/>
    <w:rsid w:val="007F3FAD"/>
    <w:rsid w:val="007F7F75"/>
    <w:rsid w:val="008029A0"/>
    <w:rsid w:val="00803C81"/>
    <w:rsid w:val="008040EC"/>
    <w:rsid w:val="00805037"/>
    <w:rsid w:val="00807BF1"/>
    <w:rsid w:val="00807DE0"/>
    <w:rsid w:val="008157CF"/>
    <w:rsid w:val="00816F33"/>
    <w:rsid w:val="00820766"/>
    <w:rsid w:val="00824340"/>
    <w:rsid w:val="00830CFA"/>
    <w:rsid w:val="00831EC5"/>
    <w:rsid w:val="008321FF"/>
    <w:rsid w:val="00832C11"/>
    <w:rsid w:val="008336EC"/>
    <w:rsid w:val="00833FD5"/>
    <w:rsid w:val="008346CA"/>
    <w:rsid w:val="0083612D"/>
    <w:rsid w:val="00840948"/>
    <w:rsid w:val="00840E81"/>
    <w:rsid w:val="00843FFA"/>
    <w:rsid w:val="008444D4"/>
    <w:rsid w:val="0084565A"/>
    <w:rsid w:val="00845E96"/>
    <w:rsid w:val="00847342"/>
    <w:rsid w:val="00847C4B"/>
    <w:rsid w:val="0085140A"/>
    <w:rsid w:val="00852EFE"/>
    <w:rsid w:val="008532CE"/>
    <w:rsid w:val="008540C3"/>
    <w:rsid w:val="0085670F"/>
    <w:rsid w:val="00860216"/>
    <w:rsid w:val="00860FE9"/>
    <w:rsid w:val="00863DB7"/>
    <w:rsid w:val="00864C6C"/>
    <w:rsid w:val="008672E5"/>
    <w:rsid w:val="00867893"/>
    <w:rsid w:val="00875A5F"/>
    <w:rsid w:val="008837C5"/>
    <w:rsid w:val="00886E26"/>
    <w:rsid w:val="008909E5"/>
    <w:rsid w:val="00890FF1"/>
    <w:rsid w:val="00895224"/>
    <w:rsid w:val="008961BF"/>
    <w:rsid w:val="00897594"/>
    <w:rsid w:val="008A1C4F"/>
    <w:rsid w:val="008A28B3"/>
    <w:rsid w:val="008A5CDE"/>
    <w:rsid w:val="008B0500"/>
    <w:rsid w:val="008B1D0E"/>
    <w:rsid w:val="008B1E01"/>
    <w:rsid w:val="008B368E"/>
    <w:rsid w:val="008B5165"/>
    <w:rsid w:val="008B64E8"/>
    <w:rsid w:val="008B685C"/>
    <w:rsid w:val="008C02AC"/>
    <w:rsid w:val="008C080C"/>
    <w:rsid w:val="008C3B3D"/>
    <w:rsid w:val="008C429A"/>
    <w:rsid w:val="008C7C86"/>
    <w:rsid w:val="008D259B"/>
    <w:rsid w:val="008D3EAB"/>
    <w:rsid w:val="008D491F"/>
    <w:rsid w:val="008D4EDA"/>
    <w:rsid w:val="008E467F"/>
    <w:rsid w:val="008E4C6C"/>
    <w:rsid w:val="008E5C64"/>
    <w:rsid w:val="008E6ADE"/>
    <w:rsid w:val="008F0478"/>
    <w:rsid w:val="008F3FF8"/>
    <w:rsid w:val="008F45E5"/>
    <w:rsid w:val="008F5683"/>
    <w:rsid w:val="008F65B9"/>
    <w:rsid w:val="008F6616"/>
    <w:rsid w:val="008F7DE0"/>
    <w:rsid w:val="0090010A"/>
    <w:rsid w:val="00900116"/>
    <w:rsid w:val="00900D59"/>
    <w:rsid w:val="009063A5"/>
    <w:rsid w:val="009068F8"/>
    <w:rsid w:val="0091089F"/>
    <w:rsid w:val="00915FAD"/>
    <w:rsid w:val="00917658"/>
    <w:rsid w:val="0092024A"/>
    <w:rsid w:val="009234A6"/>
    <w:rsid w:val="009234EC"/>
    <w:rsid w:val="00924B6D"/>
    <w:rsid w:val="0092635F"/>
    <w:rsid w:val="00926B21"/>
    <w:rsid w:val="00927BE0"/>
    <w:rsid w:val="009301E0"/>
    <w:rsid w:val="0093278D"/>
    <w:rsid w:val="00932AF1"/>
    <w:rsid w:val="00932C74"/>
    <w:rsid w:val="00933338"/>
    <w:rsid w:val="0093564E"/>
    <w:rsid w:val="009375FD"/>
    <w:rsid w:val="00944ACF"/>
    <w:rsid w:val="00947083"/>
    <w:rsid w:val="00957138"/>
    <w:rsid w:val="00957E42"/>
    <w:rsid w:val="00962494"/>
    <w:rsid w:val="00963C62"/>
    <w:rsid w:val="00963D24"/>
    <w:rsid w:val="00967084"/>
    <w:rsid w:val="00970F08"/>
    <w:rsid w:val="00973766"/>
    <w:rsid w:val="00975166"/>
    <w:rsid w:val="00975D07"/>
    <w:rsid w:val="00976B36"/>
    <w:rsid w:val="009775A1"/>
    <w:rsid w:val="009827DD"/>
    <w:rsid w:val="00982BFD"/>
    <w:rsid w:val="00983BE2"/>
    <w:rsid w:val="0098452F"/>
    <w:rsid w:val="00986801"/>
    <w:rsid w:val="00991109"/>
    <w:rsid w:val="009913D0"/>
    <w:rsid w:val="00992B39"/>
    <w:rsid w:val="00994451"/>
    <w:rsid w:val="0099491E"/>
    <w:rsid w:val="009A07F0"/>
    <w:rsid w:val="009A0C56"/>
    <w:rsid w:val="009A1A7C"/>
    <w:rsid w:val="009A2162"/>
    <w:rsid w:val="009A3BAE"/>
    <w:rsid w:val="009A3DD2"/>
    <w:rsid w:val="009A4E6C"/>
    <w:rsid w:val="009A620F"/>
    <w:rsid w:val="009A67A0"/>
    <w:rsid w:val="009B090A"/>
    <w:rsid w:val="009B4434"/>
    <w:rsid w:val="009B4E94"/>
    <w:rsid w:val="009B50C9"/>
    <w:rsid w:val="009B5A5A"/>
    <w:rsid w:val="009B6F4C"/>
    <w:rsid w:val="009C02F8"/>
    <w:rsid w:val="009C10EE"/>
    <w:rsid w:val="009C1194"/>
    <w:rsid w:val="009C722B"/>
    <w:rsid w:val="009D2D62"/>
    <w:rsid w:val="009D3401"/>
    <w:rsid w:val="009D4049"/>
    <w:rsid w:val="009E1A0F"/>
    <w:rsid w:val="009E49F5"/>
    <w:rsid w:val="009F07D9"/>
    <w:rsid w:val="009F4744"/>
    <w:rsid w:val="009F7E28"/>
    <w:rsid w:val="00A03988"/>
    <w:rsid w:val="00A12842"/>
    <w:rsid w:val="00A1336B"/>
    <w:rsid w:val="00A15268"/>
    <w:rsid w:val="00A16BDB"/>
    <w:rsid w:val="00A23BF3"/>
    <w:rsid w:val="00A25E48"/>
    <w:rsid w:val="00A272C5"/>
    <w:rsid w:val="00A368D6"/>
    <w:rsid w:val="00A44986"/>
    <w:rsid w:val="00A44F88"/>
    <w:rsid w:val="00A454DE"/>
    <w:rsid w:val="00A458A2"/>
    <w:rsid w:val="00A4670A"/>
    <w:rsid w:val="00A47BE4"/>
    <w:rsid w:val="00A50AF9"/>
    <w:rsid w:val="00A5163C"/>
    <w:rsid w:val="00A51E06"/>
    <w:rsid w:val="00A52166"/>
    <w:rsid w:val="00A53622"/>
    <w:rsid w:val="00A54CA0"/>
    <w:rsid w:val="00A55A7A"/>
    <w:rsid w:val="00A6489E"/>
    <w:rsid w:val="00A65667"/>
    <w:rsid w:val="00A70902"/>
    <w:rsid w:val="00A71013"/>
    <w:rsid w:val="00A71D7F"/>
    <w:rsid w:val="00A7381A"/>
    <w:rsid w:val="00A73D09"/>
    <w:rsid w:val="00A7723F"/>
    <w:rsid w:val="00A80AB4"/>
    <w:rsid w:val="00A8109E"/>
    <w:rsid w:val="00A81151"/>
    <w:rsid w:val="00A8423E"/>
    <w:rsid w:val="00A85753"/>
    <w:rsid w:val="00A868FD"/>
    <w:rsid w:val="00A873D2"/>
    <w:rsid w:val="00A90417"/>
    <w:rsid w:val="00A9094B"/>
    <w:rsid w:val="00A92D46"/>
    <w:rsid w:val="00A963D5"/>
    <w:rsid w:val="00AA04A9"/>
    <w:rsid w:val="00AA143A"/>
    <w:rsid w:val="00AA34F5"/>
    <w:rsid w:val="00AA36AD"/>
    <w:rsid w:val="00AA458C"/>
    <w:rsid w:val="00AA63A0"/>
    <w:rsid w:val="00AB2B9E"/>
    <w:rsid w:val="00AB5A75"/>
    <w:rsid w:val="00AB6EE4"/>
    <w:rsid w:val="00AC1D82"/>
    <w:rsid w:val="00AC4AB2"/>
    <w:rsid w:val="00AC7BF5"/>
    <w:rsid w:val="00AD1D68"/>
    <w:rsid w:val="00AD2F52"/>
    <w:rsid w:val="00AD78DD"/>
    <w:rsid w:val="00AE54A3"/>
    <w:rsid w:val="00AE5F60"/>
    <w:rsid w:val="00AE70F5"/>
    <w:rsid w:val="00AF0BA5"/>
    <w:rsid w:val="00AF3793"/>
    <w:rsid w:val="00AF44B1"/>
    <w:rsid w:val="00AF6342"/>
    <w:rsid w:val="00B01B27"/>
    <w:rsid w:val="00B01BC3"/>
    <w:rsid w:val="00B01C77"/>
    <w:rsid w:val="00B066FA"/>
    <w:rsid w:val="00B073F5"/>
    <w:rsid w:val="00B07542"/>
    <w:rsid w:val="00B07E7D"/>
    <w:rsid w:val="00B11794"/>
    <w:rsid w:val="00B117F0"/>
    <w:rsid w:val="00B12D3C"/>
    <w:rsid w:val="00B138AD"/>
    <w:rsid w:val="00B14326"/>
    <w:rsid w:val="00B17064"/>
    <w:rsid w:val="00B2041C"/>
    <w:rsid w:val="00B208B4"/>
    <w:rsid w:val="00B23CEB"/>
    <w:rsid w:val="00B245BD"/>
    <w:rsid w:val="00B26F54"/>
    <w:rsid w:val="00B27661"/>
    <w:rsid w:val="00B3057E"/>
    <w:rsid w:val="00B309FC"/>
    <w:rsid w:val="00B31EC9"/>
    <w:rsid w:val="00B33455"/>
    <w:rsid w:val="00B358BB"/>
    <w:rsid w:val="00B377FC"/>
    <w:rsid w:val="00B37937"/>
    <w:rsid w:val="00B405A9"/>
    <w:rsid w:val="00B40D6A"/>
    <w:rsid w:val="00B40EF4"/>
    <w:rsid w:val="00B41BED"/>
    <w:rsid w:val="00B42996"/>
    <w:rsid w:val="00B4433A"/>
    <w:rsid w:val="00B444C8"/>
    <w:rsid w:val="00B4602A"/>
    <w:rsid w:val="00B46FCA"/>
    <w:rsid w:val="00B50DFA"/>
    <w:rsid w:val="00B51FF1"/>
    <w:rsid w:val="00B53C96"/>
    <w:rsid w:val="00B54EBB"/>
    <w:rsid w:val="00B623FE"/>
    <w:rsid w:val="00B6621B"/>
    <w:rsid w:val="00B67F5A"/>
    <w:rsid w:val="00B742CD"/>
    <w:rsid w:val="00B80365"/>
    <w:rsid w:val="00B831BE"/>
    <w:rsid w:val="00BA0C54"/>
    <w:rsid w:val="00BA1129"/>
    <w:rsid w:val="00BA164C"/>
    <w:rsid w:val="00BA20D7"/>
    <w:rsid w:val="00BA3686"/>
    <w:rsid w:val="00BA4B27"/>
    <w:rsid w:val="00BA7ABD"/>
    <w:rsid w:val="00BB0719"/>
    <w:rsid w:val="00BB35BF"/>
    <w:rsid w:val="00BB3978"/>
    <w:rsid w:val="00BB560D"/>
    <w:rsid w:val="00BB68EA"/>
    <w:rsid w:val="00BC3BEA"/>
    <w:rsid w:val="00BC5C6E"/>
    <w:rsid w:val="00BC725E"/>
    <w:rsid w:val="00BE07C2"/>
    <w:rsid w:val="00BE081E"/>
    <w:rsid w:val="00BE1657"/>
    <w:rsid w:val="00BE5574"/>
    <w:rsid w:val="00BE5796"/>
    <w:rsid w:val="00BF16C0"/>
    <w:rsid w:val="00BF1A80"/>
    <w:rsid w:val="00BF28DF"/>
    <w:rsid w:val="00BF2AC6"/>
    <w:rsid w:val="00BF317D"/>
    <w:rsid w:val="00BF3A81"/>
    <w:rsid w:val="00BF5424"/>
    <w:rsid w:val="00BF5BC7"/>
    <w:rsid w:val="00BF6568"/>
    <w:rsid w:val="00C00A62"/>
    <w:rsid w:val="00C0341F"/>
    <w:rsid w:val="00C04433"/>
    <w:rsid w:val="00C25C68"/>
    <w:rsid w:val="00C31A51"/>
    <w:rsid w:val="00C35445"/>
    <w:rsid w:val="00C417E9"/>
    <w:rsid w:val="00C419E4"/>
    <w:rsid w:val="00C41F2C"/>
    <w:rsid w:val="00C43921"/>
    <w:rsid w:val="00C43AD1"/>
    <w:rsid w:val="00C43D0D"/>
    <w:rsid w:val="00C44093"/>
    <w:rsid w:val="00C56165"/>
    <w:rsid w:val="00C57380"/>
    <w:rsid w:val="00C578AB"/>
    <w:rsid w:val="00C60419"/>
    <w:rsid w:val="00C63BA0"/>
    <w:rsid w:val="00C63F95"/>
    <w:rsid w:val="00C64520"/>
    <w:rsid w:val="00C64B30"/>
    <w:rsid w:val="00C64DA2"/>
    <w:rsid w:val="00C65285"/>
    <w:rsid w:val="00C6537D"/>
    <w:rsid w:val="00C66B14"/>
    <w:rsid w:val="00C67FB7"/>
    <w:rsid w:val="00C750AE"/>
    <w:rsid w:val="00C765AC"/>
    <w:rsid w:val="00C828EA"/>
    <w:rsid w:val="00C82BEF"/>
    <w:rsid w:val="00C82E29"/>
    <w:rsid w:val="00C83CFD"/>
    <w:rsid w:val="00C903EA"/>
    <w:rsid w:val="00C91701"/>
    <w:rsid w:val="00C92DFF"/>
    <w:rsid w:val="00C951D2"/>
    <w:rsid w:val="00C97585"/>
    <w:rsid w:val="00CA0A27"/>
    <w:rsid w:val="00CA2A4F"/>
    <w:rsid w:val="00CA4868"/>
    <w:rsid w:val="00CB014C"/>
    <w:rsid w:val="00CB055F"/>
    <w:rsid w:val="00CB6D03"/>
    <w:rsid w:val="00CB6DAF"/>
    <w:rsid w:val="00CB73A1"/>
    <w:rsid w:val="00CC42C2"/>
    <w:rsid w:val="00CC4849"/>
    <w:rsid w:val="00CC518C"/>
    <w:rsid w:val="00CD5E04"/>
    <w:rsid w:val="00CD6E8A"/>
    <w:rsid w:val="00CD7F5B"/>
    <w:rsid w:val="00CE1D47"/>
    <w:rsid w:val="00CE2193"/>
    <w:rsid w:val="00CE2825"/>
    <w:rsid w:val="00CE39A3"/>
    <w:rsid w:val="00CE6815"/>
    <w:rsid w:val="00CF08B9"/>
    <w:rsid w:val="00CF3FD5"/>
    <w:rsid w:val="00CF5234"/>
    <w:rsid w:val="00CF57C8"/>
    <w:rsid w:val="00CF738D"/>
    <w:rsid w:val="00D03ADB"/>
    <w:rsid w:val="00D0469C"/>
    <w:rsid w:val="00D0527A"/>
    <w:rsid w:val="00D0586D"/>
    <w:rsid w:val="00D05E42"/>
    <w:rsid w:val="00D10035"/>
    <w:rsid w:val="00D12D59"/>
    <w:rsid w:val="00D1455F"/>
    <w:rsid w:val="00D14F19"/>
    <w:rsid w:val="00D1516E"/>
    <w:rsid w:val="00D204A4"/>
    <w:rsid w:val="00D210F7"/>
    <w:rsid w:val="00D21A00"/>
    <w:rsid w:val="00D245BA"/>
    <w:rsid w:val="00D25559"/>
    <w:rsid w:val="00D25FF2"/>
    <w:rsid w:val="00D3009E"/>
    <w:rsid w:val="00D316F5"/>
    <w:rsid w:val="00D36299"/>
    <w:rsid w:val="00D36A78"/>
    <w:rsid w:val="00D37A96"/>
    <w:rsid w:val="00D44CAA"/>
    <w:rsid w:val="00D46F77"/>
    <w:rsid w:val="00D51A23"/>
    <w:rsid w:val="00D52A34"/>
    <w:rsid w:val="00D52BEE"/>
    <w:rsid w:val="00D5319B"/>
    <w:rsid w:val="00D70317"/>
    <w:rsid w:val="00D71DBA"/>
    <w:rsid w:val="00D728BE"/>
    <w:rsid w:val="00D736CF"/>
    <w:rsid w:val="00D75495"/>
    <w:rsid w:val="00D76552"/>
    <w:rsid w:val="00D76678"/>
    <w:rsid w:val="00D774F6"/>
    <w:rsid w:val="00D77949"/>
    <w:rsid w:val="00D80337"/>
    <w:rsid w:val="00D81B23"/>
    <w:rsid w:val="00D82135"/>
    <w:rsid w:val="00D84F41"/>
    <w:rsid w:val="00D856A4"/>
    <w:rsid w:val="00D856D2"/>
    <w:rsid w:val="00D87C85"/>
    <w:rsid w:val="00D91124"/>
    <w:rsid w:val="00D91833"/>
    <w:rsid w:val="00D93145"/>
    <w:rsid w:val="00D931DE"/>
    <w:rsid w:val="00DA1B04"/>
    <w:rsid w:val="00DA4BEE"/>
    <w:rsid w:val="00DA701B"/>
    <w:rsid w:val="00DA76F5"/>
    <w:rsid w:val="00DB0D59"/>
    <w:rsid w:val="00DB15DC"/>
    <w:rsid w:val="00DB1842"/>
    <w:rsid w:val="00DB4D53"/>
    <w:rsid w:val="00DB58EA"/>
    <w:rsid w:val="00DC261D"/>
    <w:rsid w:val="00DC5744"/>
    <w:rsid w:val="00DC59BE"/>
    <w:rsid w:val="00DD3A6A"/>
    <w:rsid w:val="00DD5787"/>
    <w:rsid w:val="00DE347D"/>
    <w:rsid w:val="00DE616E"/>
    <w:rsid w:val="00DE797B"/>
    <w:rsid w:val="00DF35DC"/>
    <w:rsid w:val="00DF3890"/>
    <w:rsid w:val="00DF616F"/>
    <w:rsid w:val="00DF68E4"/>
    <w:rsid w:val="00E0180D"/>
    <w:rsid w:val="00E0195B"/>
    <w:rsid w:val="00E025AD"/>
    <w:rsid w:val="00E05BE3"/>
    <w:rsid w:val="00E10B03"/>
    <w:rsid w:val="00E113AD"/>
    <w:rsid w:val="00E11A56"/>
    <w:rsid w:val="00E1535A"/>
    <w:rsid w:val="00E15E8F"/>
    <w:rsid w:val="00E21A6A"/>
    <w:rsid w:val="00E21D63"/>
    <w:rsid w:val="00E21DBF"/>
    <w:rsid w:val="00E233D6"/>
    <w:rsid w:val="00E259B7"/>
    <w:rsid w:val="00E3062B"/>
    <w:rsid w:val="00E30893"/>
    <w:rsid w:val="00E3171D"/>
    <w:rsid w:val="00E34609"/>
    <w:rsid w:val="00E348DF"/>
    <w:rsid w:val="00E3556D"/>
    <w:rsid w:val="00E35A1C"/>
    <w:rsid w:val="00E373DC"/>
    <w:rsid w:val="00E374DA"/>
    <w:rsid w:val="00E408F5"/>
    <w:rsid w:val="00E412AF"/>
    <w:rsid w:val="00E42725"/>
    <w:rsid w:val="00E4301B"/>
    <w:rsid w:val="00E566A4"/>
    <w:rsid w:val="00E5696F"/>
    <w:rsid w:val="00E57169"/>
    <w:rsid w:val="00E5795C"/>
    <w:rsid w:val="00E57B34"/>
    <w:rsid w:val="00E602B2"/>
    <w:rsid w:val="00E6101F"/>
    <w:rsid w:val="00E6428F"/>
    <w:rsid w:val="00E661A8"/>
    <w:rsid w:val="00E66E9A"/>
    <w:rsid w:val="00E67CDD"/>
    <w:rsid w:val="00E71083"/>
    <w:rsid w:val="00E7238E"/>
    <w:rsid w:val="00E72B63"/>
    <w:rsid w:val="00E7587D"/>
    <w:rsid w:val="00E75D23"/>
    <w:rsid w:val="00E76E3F"/>
    <w:rsid w:val="00E77CA9"/>
    <w:rsid w:val="00E80C96"/>
    <w:rsid w:val="00E81662"/>
    <w:rsid w:val="00E8380F"/>
    <w:rsid w:val="00E84048"/>
    <w:rsid w:val="00E84DC5"/>
    <w:rsid w:val="00E871C8"/>
    <w:rsid w:val="00E87B70"/>
    <w:rsid w:val="00E94C53"/>
    <w:rsid w:val="00E963FA"/>
    <w:rsid w:val="00EA4E61"/>
    <w:rsid w:val="00EA6CB8"/>
    <w:rsid w:val="00EA741E"/>
    <w:rsid w:val="00EB16D8"/>
    <w:rsid w:val="00EB751F"/>
    <w:rsid w:val="00EB7EE2"/>
    <w:rsid w:val="00EC4D00"/>
    <w:rsid w:val="00EC5EA5"/>
    <w:rsid w:val="00EC6B59"/>
    <w:rsid w:val="00EC7A8C"/>
    <w:rsid w:val="00ED179C"/>
    <w:rsid w:val="00ED1C46"/>
    <w:rsid w:val="00ED6D30"/>
    <w:rsid w:val="00EE1C77"/>
    <w:rsid w:val="00EE5B5E"/>
    <w:rsid w:val="00EE61A6"/>
    <w:rsid w:val="00EE631F"/>
    <w:rsid w:val="00EF08B1"/>
    <w:rsid w:val="00EF114F"/>
    <w:rsid w:val="00EF3A22"/>
    <w:rsid w:val="00EF414D"/>
    <w:rsid w:val="00EF501F"/>
    <w:rsid w:val="00F0044F"/>
    <w:rsid w:val="00F02CF3"/>
    <w:rsid w:val="00F03341"/>
    <w:rsid w:val="00F11365"/>
    <w:rsid w:val="00F15C67"/>
    <w:rsid w:val="00F17192"/>
    <w:rsid w:val="00F21536"/>
    <w:rsid w:val="00F242DF"/>
    <w:rsid w:val="00F2487F"/>
    <w:rsid w:val="00F2666D"/>
    <w:rsid w:val="00F26DAD"/>
    <w:rsid w:val="00F3262A"/>
    <w:rsid w:val="00F36576"/>
    <w:rsid w:val="00F412F0"/>
    <w:rsid w:val="00F416E8"/>
    <w:rsid w:val="00F43538"/>
    <w:rsid w:val="00F43B8D"/>
    <w:rsid w:val="00F4531D"/>
    <w:rsid w:val="00F517E9"/>
    <w:rsid w:val="00F524B3"/>
    <w:rsid w:val="00F5334E"/>
    <w:rsid w:val="00F57BB7"/>
    <w:rsid w:val="00F6059B"/>
    <w:rsid w:val="00F647C5"/>
    <w:rsid w:val="00F705EB"/>
    <w:rsid w:val="00F71A17"/>
    <w:rsid w:val="00F72ACF"/>
    <w:rsid w:val="00F74593"/>
    <w:rsid w:val="00F76571"/>
    <w:rsid w:val="00F76BA4"/>
    <w:rsid w:val="00F80D9A"/>
    <w:rsid w:val="00F8158D"/>
    <w:rsid w:val="00F8330A"/>
    <w:rsid w:val="00F8361C"/>
    <w:rsid w:val="00F83C07"/>
    <w:rsid w:val="00F849B8"/>
    <w:rsid w:val="00F94F29"/>
    <w:rsid w:val="00F950A3"/>
    <w:rsid w:val="00F968EB"/>
    <w:rsid w:val="00F96BA9"/>
    <w:rsid w:val="00FA0AC9"/>
    <w:rsid w:val="00FA75B0"/>
    <w:rsid w:val="00FB0352"/>
    <w:rsid w:val="00FB3836"/>
    <w:rsid w:val="00FB5BCF"/>
    <w:rsid w:val="00FB6E81"/>
    <w:rsid w:val="00FB6FDF"/>
    <w:rsid w:val="00FB73C6"/>
    <w:rsid w:val="00FC016E"/>
    <w:rsid w:val="00FC273E"/>
    <w:rsid w:val="00FC3DD4"/>
    <w:rsid w:val="00FC468A"/>
    <w:rsid w:val="00FC4BBA"/>
    <w:rsid w:val="00FD0546"/>
    <w:rsid w:val="00FD5230"/>
    <w:rsid w:val="00FD637E"/>
    <w:rsid w:val="00FE0B25"/>
    <w:rsid w:val="00FE67F3"/>
    <w:rsid w:val="00FE7AA0"/>
    <w:rsid w:val="00FF26CE"/>
    <w:rsid w:val="00FF634F"/>
    <w:rsid w:val="00FF73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7EB91-A009-4690-8699-A9B761BB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805"/>
    <w:pPr>
      <w:spacing w:after="120" w:line="240" w:lineRule="auto"/>
      <w:jc w:val="both"/>
    </w:pPr>
    <w:rPr>
      <w:sz w:val="24"/>
      <w:lang w:val="en-GB"/>
    </w:rPr>
  </w:style>
  <w:style w:type="paragraph" w:styleId="Heading1">
    <w:name w:val="heading 1"/>
    <w:aliases w:val="Hoofdstuk,Section Heading,Title 1,h1,heading 1"/>
    <w:basedOn w:val="Normal"/>
    <w:next w:val="Normal"/>
    <w:link w:val="Heading1Char"/>
    <w:uiPriority w:val="9"/>
    <w:qFormat/>
    <w:rsid w:val="005A0805"/>
    <w:pPr>
      <w:keepNext/>
      <w:keepLines/>
      <w:numPr>
        <w:numId w:val="1"/>
      </w:numPr>
      <w:spacing w:before="240" w:after="480"/>
      <w:jc w:val="left"/>
      <w:outlineLvl w:val="0"/>
    </w:pPr>
    <w:rPr>
      <w:rFonts w:eastAsiaTheme="majorEastAsia" w:cstheme="majorBidi"/>
      <w:b/>
      <w:bCs/>
      <w:sz w:val="44"/>
      <w:szCs w:val="28"/>
    </w:rPr>
  </w:style>
  <w:style w:type="paragraph" w:styleId="Heading2">
    <w:name w:val="heading 2"/>
    <w:aliases w:val="H2,Borja 2,Title 2,heading 2,H2dex"/>
    <w:basedOn w:val="Normal"/>
    <w:next w:val="Normal"/>
    <w:link w:val="Heading2Char"/>
    <w:uiPriority w:val="9"/>
    <w:unhideWhenUsed/>
    <w:qFormat/>
    <w:rsid w:val="005A0805"/>
    <w:pPr>
      <w:keepNext/>
      <w:keepLines/>
      <w:numPr>
        <w:ilvl w:val="1"/>
        <w:numId w:val="1"/>
      </w:numPr>
      <w:spacing w:before="240" w:after="240"/>
      <w:jc w:val="left"/>
      <w:outlineLvl w:val="1"/>
    </w:pPr>
    <w:rPr>
      <w:rFonts w:eastAsiaTheme="majorEastAsia" w:cstheme="majorBidi"/>
      <w:b/>
      <w:bCs/>
      <w:sz w:val="32"/>
      <w:szCs w:val="26"/>
    </w:rPr>
  </w:style>
  <w:style w:type="paragraph" w:styleId="Heading3">
    <w:name w:val="heading 3"/>
    <w:aliases w:val="H3,Title 3,heading 3"/>
    <w:basedOn w:val="Normal"/>
    <w:next w:val="Normal"/>
    <w:link w:val="Heading3Char"/>
    <w:uiPriority w:val="9"/>
    <w:unhideWhenUsed/>
    <w:qFormat/>
    <w:rsid w:val="005A0805"/>
    <w:pPr>
      <w:keepNext/>
      <w:keepLines/>
      <w:numPr>
        <w:ilvl w:val="2"/>
        <w:numId w:val="1"/>
      </w:numPr>
      <w:spacing w:before="240" w:after="240"/>
      <w:jc w:val="left"/>
      <w:outlineLvl w:val="2"/>
    </w:pPr>
    <w:rPr>
      <w:rFonts w:ascii="Calibri" w:eastAsiaTheme="majorEastAsia" w:hAnsi="Calibri" w:cstheme="majorBidi"/>
      <w:b/>
      <w:bCs/>
      <w:sz w:val="28"/>
    </w:rPr>
  </w:style>
  <w:style w:type="paragraph" w:styleId="Heading4">
    <w:name w:val="heading 4"/>
    <w:basedOn w:val="Normal"/>
    <w:next w:val="Normal"/>
    <w:link w:val="Heading4Char"/>
    <w:uiPriority w:val="9"/>
    <w:unhideWhenUsed/>
    <w:qFormat/>
    <w:rsid w:val="005A0805"/>
    <w:pPr>
      <w:keepNext/>
      <w:keepLines/>
      <w:numPr>
        <w:ilvl w:val="3"/>
        <w:numId w:val="1"/>
      </w:numPr>
      <w:spacing w:before="240" w:after="240"/>
      <w:ind w:left="1656" w:hanging="862"/>
      <w:jc w:val="left"/>
      <w:outlineLvl w:val="3"/>
    </w:pPr>
    <w:rPr>
      <w:rFonts w:eastAsiaTheme="majorEastAsia" w:cstheme="majorBidi"/>
      <w:b/>
      <w:bCs/>
      <w:iCs/>
    </w:rPr>
  </w:style>
  <w:style w:type="paragraph" w:styleId="Heading5">
    <w:name w:val="heading 5"/>
    <w:aliases w:val="Title 5"/>
    <w:basedOn w:val="Normal"/>
    <w:next w:val="Normal"/>
    <w:link w:val="Heading5Char"/>
    <w:uiPriority w:val="9"/>
    <w:unhideWhenUsed/>
    <w:qFormat/>
    <w:rsid w:val="005A0805"/>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aliases w:val="Title 6"/>
    <w:basedOn w:val="Normal"/>
    <w:next w:val="Normal"/>
    <w:link w:val="Heading6Char"/>
    <w:uiPriority w:val="9"/>
    <w:unhideWhenUsed/>
    <w:qFormat/>
    <w:rsid w:val="005A0805"/>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aliases w:val="Title 7"/>
    <w:basedOn w:val="Normal"/>
    <w:next w:val="Normal"/>
    <w:link w:val="Heading7Char"/>
    <w:uiPriority w:val="9"/>
    <w:unhideWhenUsed/>
    <w:qFormat/>
    <w:rsid w:val="005A08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Title 8"/>
    <w:basedOn w:val="Normal"/>
    <w:next w:val="Normal"/>
    <w:link w:val="Heading8Char"/>
    <w:uiPriority w:val="9"/>
    <w:unhideWhenUsed/>
    <w:qFormat/>
    <w:rsid w:val="005A08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le 9"/>
    <w:basedOn w:val="Normal"/>
    <w:next w:val="Normal"/>
    <w:link w:val="Heading9Char"/>
    <w:uiPriority w:val="9"/>
    <w:unhideWhenUsed/>
    <w:qFormat/>
    <w:rsid w:val="005A08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05"/>
    <w:rPr>
      <w:rFonts w:eastAsiaTheme="majorEastAsia" w:cstheme="majorBidi"/>
      <w:b/>
      <w:bCs/>
      <w:sz w:val="44"/>
      <w:szCs w:val="28"/>
      <w:lang w:val="en-GB"/>
    </w:rPr>
  </w:style>
  <w:style w:type="character" w:customStyle="1" w:styleId="Heading2Char">
    <w:name w:val="Heading 2 Char"/>
    <w:basedOn w:val="DefaultParagraphFont"/>
    <w:link w:val="Heading2"/>
    <w:uiPriority w:val="9"/>
    <w:rsid w:val="005A0805"/>
    <w:rPr>
      <w:rFonts w:eastAsiaTheme="majorEastAsia" w:cstheme="majorBidi"/>
      <w:b/>
      <w:bCs/>
      <w:sz w:val="32"/>
      <w:szCs w:val="26"/>
      <w:lang w:val="en-GB"/>
    </w:rPr>
  </w:style>
  <w:style w:type="character" w:customStyle="1" w:styleId="Heading3Char">
    <w:name w:val="Heading 3 Char"/>
    <w:aliases w:val="H3 Char,Title 3 Char,heading 3 Char"/>
    <w:basedOn w:val="DefaultParagraphFont"/>
    <w:link w:val="Heading3"/>
    <w:uiPriority w:val="9"/>
    <w:rsid w:val="005A0805"/>
    <w:rPr>
      <w:rFonts w:ascii="Calibri" w:eastAsiaTheme="majorEastAsia" w:hAnsi="Calibri" w:cstheme="majorBidi"/>
      <w:b/>
      <w:bCs/>
      <w:sz w:val="28"/>
      <w:lang w:val="en-GB"/>
    </w:rPr>
  </w:style>
  <w:style w:type="character" w:customStyle="1" w:styleId="Heading4Char">
    <w:name w:val="Heading 4 Char"/>
    <w:basedOn w:val="DefaultParagraphFont"/>
    <w:link w:val="Heading4"/>
    <w:uiPriority w:val="9"/>
    <w:rsid w:val="005A0805"/>
    <w:rPr>
      <w:rFonts w:eastAsiaTheme="majorEastAsia" w:cstheme="majorBidi"/>
      <w:b/>
      <w:bCs/>
      <w:iCs/>
      <w:sz w:val="24"/>
      <w:lang w:val="en-GB"/>
    </w:rPr>
  </w:style>
  <w:style w:type="character" w:customStyle="1" w:styleId="Heading5Char">
    <w:name w:val="Heading 5 Char"/>
    <w:basedOn w:val="DefaultParagraphFont"/>
    <w:link w:val="Heading5"/>
    <w:uiPriority w:val="9"/>
    <w:rsid w:val="005A0805"/>
    <w:rPr>
      <w:rFonts w:asciiTheme="majorHAnsi" w:eastAsiaTheme="majorEastAsia" w:hAnsiTheme="majorHAnsi" w:cstheme="majorBidi"/>
      <w:color w:val="1F4D78" w:themeColor="accent1" w:themeShade="7F"/>
      <w:sz w:val="24"/>
      <w:lang w:val="en-GB"/>
    </w:rPr>
  </w:style>
  <w:style w:type="character" w:customStyle="1" w:styleId="Heading6Char">
    <w:name w:val="Heading 6 Char"/>
    <w:basedOn w:val="DefaultParagraphFont"/>
    <w:link w:val="Heading6"/>
    <w:uiPriority w:val="9"/>
    <w:rsid w:val="005A0805"/>
    <w:rPr>
      <w:rFonts w:asciiTheme="majorHAnsi" w:eastAsiaTheme="majorEastAsia" w:hAnsiTheme="majorHAnsi" w:cstheme="majorBidi"/>
      <w:i/>
      <w:iCs/>
      <w:color w:val="1F4D78" w:themeColor="accent1" w:themeShade="7F"/>
      <w:sz w:val="24"/>
      <w:lang w:val="en-GB"/>
    </w:rPr>
  </w:style>
  <w:style w:type="character" w:customStyle="1" w:styleId="Heading7Char">
    <w:name w:val="Heading 7 Char"/>
    <w:basedOn w:val="DefaultParagraphFont"/>
    <w:link w:val="Heading7"/>
    <w:uiPriority w:val="9"/>
    <w:rsid w:val="005A0805"/>
    <w:rPr>
      <w:rFonts w:asciiTheme="majorHAnsi" w:eastAsiaTheme="majorEastAsia" w:hAnsiTheme="majorHAnsi" w:cstheme="majorBidi"/>
      <w:i/>
      <w:iCs/>
      <w:color w:val="404040" w:themeColor="text1" w:themeTint="BF"/>
      <w:sz w:val="24"/>
      <w:lang w:val="en-GB"/>
    </w:rPr>
  </w:style>
  <w:style w:type="character" w:customStyle="1" w:styleId="Heading8Char">
    <w:name w:val="Heading 8 Char"/>
    <w:basedOn w:val="DefaultParagraphFont"/>
    <w:link w:val="Heading8"/>
    <w:uiPriority w:val="9"/>
    <w:rsid w:val="005A080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5A0805"/>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unhideWhenUsed/>
    <w:qFormat/>
    <w:rsid w:val="005A0805"/>
    <w:pPr>
      <w:spacing w:before="120" w:after="200"/>
      <w:jc w:val="center"/>
    </w:pPr>
    <w:rPr>
      <w:b/>
      <w:bCs/>
      <w:sz w:val="20"/>
      <w:szCs w:val="18"/>
    </w:rPr>
  </w:style>
  <w:style w:type="character" w:styleId="Hyperlink">
    <w:name w:val="Hyperlink"/>
    <w:basedOn w:val="DefaultParagraphFont"/>
    <w:uiPriority w:val="99"/>
    <w:unhideWhenUsed/>
    <w:rsid w:val="005A0805"/>
    <w:rPr>
      <w:color w:val="0563C1" w:themeColor="hyperlink"/>
      <w:u w:val="single"/>
    </w:rPr>
  </w:style>
  <w:style w:type="paragraph" w:styleId="ListParagraph">
    <w:name w:val="List Paragraph"/>
    <w:aliases w:val="Lista viñetas,Bullet List"/>
    <w:basedOn w:val="Normal"/>
    <w:link w:val="ListParagraphChar"/>
    <w:uiPriority w:val="34"/>
    <w:qFormat/>
    <w:rsid w:val="005A0805"/>
    <w:pPr>
      <w:widowControl w:val="0"/>
      <w:adjustRightInd w:val="0"/>
      <w:spacing w:before="120" w:after="0" w:line="360" w:lineRule="atLeast"/>
      <w:ind w:left="720"/>
      <w:contextualSpacing/>
      <w:textAlignment w:val="baseline"/>
    </w:pPr>
    <w:rPr>
      <w:rFonts w:ascii="Times New Roman" w:eastAsia="Times New Roman" w:hAnsi="Times New Roman" w:cs="Times New Roman"/>
      <w:szCs w:val="20"/>
      <w:lang w:eastAsia="it-IT"/>
    </w:rPr>
  </w:style>
  <w:style w:type="character" w:customStyle="1" w:styleId="ListParagraphChar">
    <w:name w:val="List Paragraph Char"/>
    <w:aliases w:val="Lista viñetas Char,Bullet List Char"/>
    <w:basedOn w:val="DefaultParagraphFont"/>
    <w:link w:val="ListParagraph"/>
    <w:uiPriority w:val="34"/>
    <w:locked/>
    <w:rsid w:val="005A0805"/>
    <w:rPr>
      <w:rFonts w:ascii="Times New Roman" w:eastAsia="Times New Roman" w:hAnsi="Times New Roman" w:cs="Times New Roman"/>
      <w:sz w:val="24"/>
      <w:szCs w:val="20"/>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jbpm-conso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2483</Characters>
  <Application>Microsoft Office Word</Application>
  <DocSecurity>0</DocSecurity>
  <Lines>20</Lines>
  <Paragraphs>5</Paragraphs>
  <ScaleCrop>false</ScaleCrop>
  <Company>Reply</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Dobriakova Liudmila</dc:creator>
  <cp:keywords/>
  <dc:description/>
  <cp:lastModifiedBy>Dobriakova Liudmila</cp:lastModifiedBy>
  <cp:revision>1</cp:revision>
  <dcterms:created xsi:type="dcterms:W3CDTF">2016-10-13T14:55:00Z</dcterms:created>
  <dcterms:modified xsi:type="dcterms:W3CDTF">2016-10-13T14:56:00Z</dcterms:modified>
</cp:coreProperties>
</file>